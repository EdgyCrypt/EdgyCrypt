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782444500"/>
      </w:sdtPr>
      <w:sdtContent>
        <w:p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Garamond" w:hAnsi="Garamond" w:eastAsia="" w:cs="" w:cstheme="majorBidi" w:eastAsiaTheme="majorEastAsia"/>
              <w:caps/>
              <w:color w:val="5B9BD5" w:themeColor="accent1"/>
              <w:sz w:val="72"/>
              <w:szCs w:val="72"/>
            </w:rPr>
          </w:pPr>
          <w:r>
            <w:rPr>
              <w:rFonts w:eastAsia="" w:cs="" w:ascii="Garamond" w:hAnsi="Garamond" w:cstheme="majorBidi" w:eastAsiaTheme="majorEastAsia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text/>
        <w:id w:val="193216581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/>
          </w:pPr>
          <w:r>
            <w:rPr/>
            <w:t>SPRINT 3 RETROSPECTIVE DOCUMENT</w:t>
          </w:r>
        </w:p>
      </w:sdtContent>
    </w:sdt>
    <w:p>
      <w:pPr>
        <w:pStyle w:val="NoSpacing"/>
        <w:spacing w:before="480" w:after="160"/>
        <w:jc w:val="center"/>
        <w:rPr>
          <w:rFonts w:ascii="Garamond" w:hAnsi="Garamond"/>
          <w:color w:val="5B9BD5" w:themeColor="accent1"/>
        </w:rPr>
      </w:pPr>
      <w:r>
        <w:rPr/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 wp14:anchorId="47A74E64">
                <wp:simplePos x="0" y="0"/>
                <wp:positionH relativeFrom="margin">
                  <wp:align>center</wp:align>
                </wp:positionH>
                <wp:positionV relativeFrom="page">
                  <wp:posOffset>8545195</wp:posOffset>
                </wp:positionV>
                <wp:extent cx="6858000" cy="394335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393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April 15</w:t>
                            </w: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 xml:space="preserve"> 2020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672.85pt;width:539.9pt;height:30.95pt;mso-position-horizontal:center;mso-position-horizontal-relative:margin;mso-position-vertical-relative:page" wp14:anchorId="47A74E64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April 15</w:t>
                      </w: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 xml:space="preserve"> 2020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  <w:r>
        <w:br w:type="page"/>
      </w:r>
    </w:p>
    <w:p>
      <w:pPr>
        <w:pStyle w:val="Title"/>
        <w:jc w:val="center"/>
        <w:rPr/>
      </w:pPr>
      <w:r>
        <w:rPr>
          <w:rFonts w:ascii="Garamond" w:hAnsi="Garamond"/>
          <w:b/>
          <w:sz w:val="32"/>
        </w:rPr>
        <w:t xml:space="preserve">Team </w:t>
      </w:r>
      <w:r>
        <w:rPr>
          <w:rFonts w:ascii="Garamond" w:hAnsi="Garamond"/>
          <w:b/>
          <w:color w:val="000000"/>
          <w:sz w:val="32"/>
        </w:rPr>
        <w:t>Static_Code_Checker</w:t>
      </w:r>
      <w:r>
        <w:rPr>
          <w:rFonts w:ascii="Garamond" w:hAnsi="Garamond"/>
          <w:b/>
          <w:sz w:val="32"/>
        </w:rPr>
        <w:t xml:space="preserve"> Sprint 3 Retrospective Document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In this retrospection, you will be focusing on the individual introspection.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went well?</w:t>
      </w:r>
    </w:p>
    <w:p>
      <w:pPr>
        <w:pStyle w:val="Normal"/>
        <w:numPr>
          <w:ilvl w:val="0"/>
          <w:numId w:val="3"/>
        </w:numPr>
        <w:rPr/>
      </w:pPr>
      <w:r>
        <w:rPr>
          <w:rFonts w:ascii="Garamond" w:hAnsi="Garamond"/>
          <w:sz w:val="24"/>
        </w:rPr>
        <w:t>The backend compilers work</w:t>
      </w:r>
    </w:p>
    <w:p>
      <w:pPr>
        <w:pStyle w:val="Normal"/>
        <w:numPr>
          <w:ilvl w:val="0"/>
          <w:numId w:val="3"/>
        </w:numPr>
        <w:rPr/>
      </w:pPr>
      <w:r>
        <w:rPr>
          <w:rFonts w:ascii="Garamond" w:hAnsi="Garamond"/>
          <w:sz w:val="24"/>
        </w:rPr>
        <w:t>so do posting and getting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did not go well?</w:t>
      </w:r>
    </w:p>
    <w:p>
      <w:pPr>
        <w:pStyle w:val="Normal"/>
        <w:numPr>
          <w:ilvl w:val="0"/>
          <w:numId w:val="4"/>
        </w:numPr>
        <w:rPr/>
      </w:pPr>
      <w:r>
        <w:rPr>
          <w:rFonts w:ascii="Garamond" w:hAnsi="Garamond"/>
          <w:sz w:val="24"/>
        </w:rPr>
        <w:t>File dialouges have become the bane of my existence I think I’m gonna write terminal apps from now on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How should you improve?</w:t>
      </w:r>
    </w:p>
    <w:p>
      <w:pPr>
        <w:pStyle w:val="ListParagraph"/>
        <w:ind w:hanging="0"/>
        <w:rPr>
          <w:rFonts w:ascii="Garamond" w:hAnsi="Garamond"/>
          <w:sz w:val="24"/>
        </w:rPr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>
          <w:rFonts w:ascii="Garamond" w:hAnsi="Garamond"/>
          <w:sz w:val="24"/>
        </w:rPr>
        <w:t>Research before diving in</w:t>
      </w:r>
    </w:p>
    <w:p>
      <w:pPr>
        <w:pStyle w:val="ListParagraph"/>
        <w:numPr>
          <w:ilvl w:val="1"/>
          <w:numId w:val="5"/>
        </w:numPr>
        <w:rPr/>
      </w:pPr>
      <w:r>
        <w:rPr>
          <w:rFonts w:ascii="Garamond" w:hAnsi="Garamond"/>
          <w:sz w:val="24"/>
        </w:rPr>
        <w:t>If I knew flask would block TK I would have built this entire thing on Django or possibly just a web driver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Garamond" w:hAnsi="Garamond"/>
          <w:sz w:val="24"/>
        </w:rPr>
        <w:t>Slow down a bit</w:t>
      </w:r>
    </w:p>
    <w:p>
      <w:pPr>
        <w:pStyle w:val="ListParagraph"/>
        <w:numPr>
          <w:ilvl w:val="1"/>
          <w:numId w:val="5"/>
        </w:numPr>
        <w:rPr/>
      </w:pPr>
      <w:r>
        <w:rPr>
          <w:rFonts w:ascii="Garamond" w:hAnsi="Garamond"/>
          <w:sz w:val="24"/>
        </w:rPr>
        <w:t>I have found solutions to our larger issues when I just step away for a day or two, this could have speed up the process a little and stopped me from writing very hacky code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Time estimation</w:t>
      </w:r>
    </w:p>
    <w:tbl>
      <w:tblPr>
        <w:tblStyle w:val="TableGrid"/>
        <w:tblW w:w="684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29"/>
        <w:gridCol w:w="2933"/>
        <w:gridCol w:w="2181"/>
      </w:tblGrid>
      <w:tr>
        <w:trPr/>
        <w:tc>
          <w:tcPr>
            <w:tcW w:w="172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Time actually spent</w:t>
            </w:r>
          </w:p>
        </w:tc>
      </w:tr>
      <w:tr>
        <w:trPr/>
        <w:tc>
          <w:tcPr>
            <w:tcW w:w="172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Form passed to python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9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5</w:t>
            </w:r>
          </w:p>
        </w:tc>
        <w:tc>
          <w:tcPr>
            <w:tcW w:w="218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7</w:t>
            </w:r>
          </w:p>
        </w:tc>
      </w:tr>
      <w:tr>
        <w:trPr/>
        <w:tc>
          <w:tcPr>
            <w:tcW w:w="172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Opening TK</w:t>
            </w:r>
          </w:p>
        </w:tc>
        <w:tc>
          <w:tcPr>
            <w:tcW w:w="29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</w:t>
            </w:r>
          </w:p>
        </w:tc>
        <w:tc>
          <w:tcPr>
            <w:tcW w:w="218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</w:t>
            </w:r>
          </w:p>
        </w:tc>
      </w:tr>
      <w:tr>
        <w:trPr/>
        <w:tc>
          <w:tcPr>
            <w:tcW w:w="172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9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18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</w:tr>
      <w:tr>
        <w:trPr/>
        <w:tc>
          <w:tcPr>
            <w:tcW w:w="172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93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18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</w:tr>
    </w:tbl>
    <w:p>
      <w:pPr>
        <w:pStyle w:val="Normal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ab/>
        <w:tab/>
        <w:t>Note: Use the planning documents and your work log to fill this table.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Personal goals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Garamond" w:hAnsi="Garamond"/>
          <w:sz w:val="24"/>
        </w:rPr>
        <w:t>Read the documentation</w:t>
      </w:r>
    </w:p>
    <w:p>
      <w:pPr>
        <w:pStyle w:val="ListParagraph"/>
        <w:numPr>
          <w:ilvl w:val="1"/>
          <w:numId w:val="6"/>
        </w:numPr>
        <w:rPr/>
      </w:pPr>
      <w:r>
        <w:rPr>
          <w:rFonts w:ascii="Garamond" w:hAnsi="Garamond"/>
          <w:sz w:val="24"/>
        </w:rPr>
        <w:t>I have refereed to the official documentation + various other unoffical resources and it has saved some time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Garamond" w:hAnsi="Garamond"/>
          <w:sz w:val="24"/>
        </w:rPr>
        <w:t>Git Branches</w:t>
      </w:r>
    </w:p>
    <w:p>
      <w:pPr>
        <w:pStyle w:val="ListParagraph"/>
        <w:numPr>
          <w:ilvl w:val="1"/>
          <w:numId w:val="6"/>
        </w:numPr>
        <w:rPr/>
      </w:pPr>
      <w:r>
        <w:rPr>
          <w:rFonts w:ascii="Garamond" w:hAnsi="Garamond"/>
          <w:sz w:val="24"/>
        </w:rPr>
        <w:t xml:space="preserve">I have worked on 2 seperate git branches </w:t>
      </w:r>
    </w:p>
    <w:p>
      <w:pPr>
        <w:pStyle w:val="ListParagraph"/>
        <w:numPr>
          <w:ilvl w:val="2"/>
          <w:numId w:val="6"/>
        </w:numPr>
        <w:rPr/>
      </w:pPr>
      <w:r>
        <w:rPr>
          <w:rFonts w:ascii="Garamond" w:hAnsi="Garamond"/>
          <w:sz w:val="24"/>
        </w:rPr>
        <w:t>It got a  lot easier when a started to use the zsh terminal with agnoster themeing, I also spent a lot of time working with bash aliases to make me more efficent</w:t>
      </w:r>
    </w:p>
    <w:p>
      <w:pPr>
        <w:pStyle w:val="ListParagraph"/>
        <w:numPr>
          <w:ilvl w:val="3"/>
          <w:numId w:val="6"/>
        </w:numPr>
        <w:rPr/>
      </w:pPr>
      <w:r>
        <w:rPr>
          <w:rFonts w:ascii="Garamond" w:hAnsi="Garamond"/>
          <w:sz w:val="24"/>
        </w:rPr>
        <w:t>alias qit=</w:t>
      </w:r>
      <w:del w:id="0" w:author="Unknown Author" w:date="2020-04-16T21:49:04Z">
        <w:r>
          <w:rPr>
            <w:rFonts w:ascii="Garamond" w:hAnsi="Garamond"/>
            <w:sz w:val="24"/>
          </w:rPr>
          <w:delText>’</w:delText>
        </w:r>
      </w:del>
      <w:r>
        <w:rPr>
          <w:rFonts w:ascii="Garamond" w:hAnsi="Garamond"/>
          <w:sz w:val="24"/>
        </w:rPr>
        <w:t>git add -A &amp;&amp; git commit &amp;&amp; git push`</w:t>
      </w:r>
    </w:p>
    <w:p>
      <w:pPr>
        <w:pStyle w:val="ListParagraph"/>
        <w:numPr>
          <w:ilvl w:val="3"/>
          <w:numId w:val="6"/>
        </w:numPr>
        <w:rPr/>
      </w:pPr>
      <w:ins w:id="2" w:author="Unknown Author" w:date="2020-04-16T21:49:13Z">
        <w:r>
          <w:rPr>
            <w:rFonts w:ascii="Garamond" w:hAnsi="Garamond"/>
            <w:sz w:val="24"/>
          </w:rPr>
          <w:t>alias gitreset=’git reset –hard’</w:t>
        </w:r>
      </w:ins>
    </w:p>
    <w:p>
      <w:pPr>
        <w:pStyle w:val="ListParagraph"/>
        <w:numPr>
          <w:ilvl w:val="3"/>
          <w:numId w:val="6"/>
        </w:numPr>
        <w:rPr/>
      </w:pPr>
      <w:ins w:id="4" w:author="Unknown Author" w:date="2020-04-16T21:50:01Z">
        <w:r>
          <w:rPr>
            <w:rFonts w:ascii="Garamond" w:hAnsi="Garamond"/>
            <w:sz w:val="24"/>
          </w:rPr>
          <w:t>alias origin=’git checkout -branch ,as</w:t>
        </w:r>
      </w:ins>
    </w:p>
    <w:p>
      <w:pPr>
        <w:pStyle w:val="ListParagraph"/>
        <w:numPr>
          <w:ilvl w:val="0"/>
          <w:numId w:val="0"/>
        </w:numPr>
        <w:spacing w:before="0" w:after="160"/>
        <w:ind w:left="2160" w:hanging="0"/>
        <w:contextualSpacing/>
        <w:rPr/>
      </w:pPr>
      <w:del w:id="5" w:author="Unknown Author" w:date="2020-04-16T21:48:48Z">
        <w:r>
          <w:rPr>
            <w:rFonts w:ascii="Garamond" w:hAnsi="Garamond"/>
            <w:sz w:val="24"/>
          </w:rPr>
          <w:delText>alias gitreset=’</w:delText>
        </w:r>
      </w:del>
    </w:p>
    <w:sectPr>
      <w:type w:val="nextPage"/>
      <w:pgSz w:w="12240" w:h="15840"/>
      <w:pgMar w:left="720" w:right="720" w:header="0" w:top="720" w:footer="0" w:bottom="72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trackRevision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543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 w:val="true"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 w:val="true"/>
      <w:keepLines/>
      <w:numPr>
        <w:ilvl w:val="1"/>
        <w:numId w:val="1"/>
      </w:numPr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e17bab"/>
    <w:rPr/>
  </w:style>
  <w:style w:type="character" w:styleId="TitleChar" w:customStyle="1">
    <w:name w:val="Title Char"/>
    <w:basedOn w:val="DefaultParagraphFont"/>
    <w:link w:val="Title"/>
    <w:uiPriority w:val="10"/>
    <w:qFormat/>
    <w:rsid w:val="00dc4543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qFormat/>
    <w:rsid w:val="00dc4543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c4543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false"/>
      <w:bCs w:val="false"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dc454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dc4543"/>
    <w:pPr>
      <w:widowControl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numPr>
        <w:ilvl w:val="0"/>
        <w:numId w:val="0"/>
      </w:numPr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17b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LibreOffice/6.3.5.2$Linux_X86_64 LibreOffice_project/30$Build-2</Application>
  <Pages>4</Pages>
  <Words>269</Words>
  <Characters>1179</Characters>
  <CharactersWithSpaces>1397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2016-04-22T14:38:00Z</dcterms:created>
  <dc:creator>pranshu gupta</dc:creator>
  <dc:description/>
  <dc:language>en-US</dc:language>
  <cp:lastModifiedBy/>
  <dcterms:modified xsi:type="dcterms:W3CDTF">2020-04-16T21:52:36Z</dcterms:modified>
  <cp:revision>6</cp:revision>
  <dc:subject>SPRINT 3 RETROSPECTIVE DOCUMENT</dc:subject>
  <dc:title>PROJECT 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